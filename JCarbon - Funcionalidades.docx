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58" w:rsidRPr="00650684" w:rsidDel="0048573A" w:rsidRDefault="009E3167">
      <w:pPr>
        <w:jc w:val="center"/>
        <w:rPr>
          <w:del w:id="0" w:author="jaimewo" w:date="2014-04-23T11:22:00Z"/>
          <w:b/>
          <w:sz w:val="36"/>
          <w:szCs w:val="36"/>
        </w:rPr>
      </w:pPr>
      <w:proofErr w:type="spellStart"/>
      <w:r w:rsidRPr="00650684">
        <w:rPr>
          <w:b/>
          <w:sz w:val="36"/>
          <w:szCs w:val="36"/>
        </w:rPr>
        <w:t>JCarbon</w:t>
      </w:r>
      <w:proofErr w:type="spellEnd"/>
      <w:r w:rsidRPr="00650684">
        <w:rPr>
          <w:b/>
          <w:sz w:val="36"/>
          <w:szCs w:val="36"/>
        </w:rPr>
        <w:t xml:space="preserve"> </w:t>
      </w:r>
      <w:r w:rsidR="00650684" w:rsidRPr="00650684">
        <w:rPr>
          <w:b/>
          <w:sz w:val="36"/>
          <w:szCs w:val="36"/>
        </w:rPr>
        <w:t>–</w:t>
      </w:r>
      <w:r w:rsidRPr="00650684">
        <w:rPr>
          <w:b/>
          <w:sz w:val="36"/>
          <w:szCs w:val="36"/>
        </w:rPr>
        <w:t xml:space="preserve"> </w:t>
      </w:r>
      <w:r w:rsidR="00EC6292" w:rsidRPr="00650684">
        <w:rPr>
          <w:b/>
          <w:sz w:val="36"/>
          <w:szCs w:val="36"/>
        </w:rPr>
        <w:t>Funcionalidades</w:t>
      </w:r>
      <w:r w:rsidR="00650684" w:rsidRPr="00650684">
        <w:rPr>
          <w:b/>
          <w:sz w:val="36"/>
          <w:szCs w:val="36"/>
        </w:rPr>
        <w:t xml:space="preserve"> / Situação</w:t>
      </w:r>
    </w:p>
    <w:tbl>
      <w:tblPr>
        <w:tblStyle w:val="SombreamentoMdio2-nfase6"/>
        <w:tblW w:w="14567" w:type="dxa"/>
        <w:tblLook w:val="04A0" w:firstRow="1" w:lastRow="0" w:firstColumn="1" w:lastColumn="0" w:noHBand="0" w:noVBand="1"/>
      </w:tblPr>
      <w:tblGrid>
        <w:gridCol w:w="6771"/>
        <w:gridCol w:w="7796"/>
      </w:tblGrid>
      <w:tr w:rsidR="00CC5813" w:rsidDel="0048573A" w:rsidTr="00DB4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el w:id="1" w:author="jaimewo" w:date="2014-04-23T11:22:00Z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71" w:type="dxa"/>
          </w:tcPr>
          <w:p w:rsidR="00CC5813" w:rsidRPr="00EC6292" w:rsidDel="0048573A" w:rsidRDefault="00CC5813">
            <w:pPr>
              <w:jc w:val="center"/>
              <w:rPr>
                <w:del w:id="2" w:author="jaimewo" w:date="2014-04-23T11:22:00Z"/>
                <w:b w:val="0"/>
              </w:rPr>
            </w:pPr>
            <w:del w:id="3" w:author="jaimewo" w:date="2014-04-23T11:22:00Z">
              <w:r w:rsidRPr="00EC6292" w:rsidDel="0048573A">
                <w:delText>Funcionalidade</w:delText>
              </w:r>
              <w:r w:rsidR="00EF0063" w:rsidDel="0048573A">
                <w:delText>s</w:delText>
              </w:r>
            </w:del>
          </w:p>
        </w:tc>
        <w:tc>
          <w:tcPr>
            <w:tcW w:w="7796" w:type="dxa"/>
          </w:tcPr>
          <w:p w:rsidR="00CC5813" w:rsidRPr="00EC6292" w:rsidDel="0048573A" w:rsidRDefault="00EF0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4" w:author="jaimewo" w:date="2014-04-23T11:22:00Z"/>
              </w:rPr>
            </w:pPr>
            <w:del w:id="5" w:author="jaimewo" w:date="2014-04-23T11:22:00Z">
              <w:r w:rsidDel="0048573A">
                <w:delText>Situação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RPr="000F5B9E" w:rsidDel="0048573A" w:rsidRDefault="00C63C5C">
            <w:pPr>
              <w:jc w:val="center"/>
              <w:rPr>
                <w:del w:id="7" w:author="jaimewo" w:date="2014-04-23T11:22:00Z"/>
                <w:color w:val="FF0000"/>
              </w:rPr>
            </w:pPr>
            <w:del w:id="8" w:author="jaimewo" w:date="2014-04-23T11:22:00Z">
              <w:r w:rsidRPr="000F5B9E" w:rsidDel="0048573A">
                <w:rPr>
                  <w:color w:val="FF0000"/>
                </w:rPr>
                <w:delText>CADASTROS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" w:author="jaimewo" w:date="2014-04-23T11:22:00Z"/>
              </w:rPr>
              <w:pPrChange w:id="10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EF0063" w:rsidDel="0048573A" w:rsidTr="00DB4057">
        <w:trPr>
          <w:del w:id="11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063" w:rsidDel="0048573A" w:rsidRDefault="00DB4057">
            <w:pPr>
              <w:jc w:val="center"/>
              <w:rPr>
                <w:del w:id="12" w:author="jaimewo" w:date="2014-04-23T11:22:00Z"/>
              </w:rPr>
              <w:pPrChange w:id="13" w:author="jaimewo" w:date="2014-04-23T11:22:00Z">
                <w:pPr/>
              </w:pPrChange>
            </w:pPr>
            <w:del w:id="14" w:author="jaimewo" w:date="2014-04-23T11:22:00Z">
              <w:r w:rsidDel="0048573A">
                <w:delText>Cadastrar Autor</w:delText>
              </w:r>
            </w:del>
          </w:p>
        </w:tc>
        <w:tc>
          <w:tcPr>
            <w:tcW w:w="7796" w:type="dxa"/>
          </w:tcPr>
          <w:p w:rsidR="00EF0063" w:rsidDel="0048573A" w:rsidRDefault="00406E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5" w:author="jaimewo" w:date="2014-04-23T11:22:00Z"/>
              </w:rPr>
              <w:pPrChange w:id="16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" w:author="jaimewo" w:date="2014-04-23T11:22:00Z">
              <w:r w:rsidDel="0048573A">
                <w:delText>OK</w:delText>
              </w:r>
            </w:del>
          </w:p>
        </w:tc>
      </w:tr>
      <w:tr w:rsidR="00DB4057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8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19" w:author="jaimewo" w:date="2014-04-23T11:22:00Z"/>
              </w:rPr>
              <w:pPrChange w:id="20" w:author="jaimewo" w:date="2014-04-23T11:22:00Z">
                <w:pPr/>
              </w:pPrChange>
            </w:pPr>
            <w:del w:id="21" w:author="jaimewo" w:date="2014-04-23T11:22:00Z">
              <w:r w:rsidDel="0048573A">
                <w:delText>Cadastrar Bioma</w:delText>
              </w:r>
            </w:del>
          </w:p>
        </w:tc>
        <w:tc>
          <w:tcPr>
            <w:tcW w:w="7796" w:type="dxa"/>
          </w:tcPr>
          <w:p w:rsidR="00DB4057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2" w:author="jaimewo" w:date="2014-04-23T11:22:00Z"/>
              </w:rPr>
              <w:pPrChange w:id="23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24" w:author="jaimewo" w:date="2014-04-23T11:22:00Z">
              <w:r w:rsidDel="0048573A">
                <w:delText xml:space="preserve">Falta </w:delText>
              </w:r>
              <w:r w:rsidR="00AC7303" w:rsidDel="0048573A">
                <w:delText>ver erros das pend</w:delText>
              </w:r>
            </w:del>
          </w:p>
        </w:tc>
      </w:tr>
      <w:tr w:rsidR="00DB4057" w:rsidDel="0048573A" w:rsidTr="00DB4057">
        <w:trPr>
          <w:del w:id="2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DB4057" w:rsidDel="0048573A" w:rsidRDefault="00DB4057">
            <w:pPr>
              <w:jc w:val="center"/>
              <w:rPr>
                <w:del w:id="26" w:author="jaimewo" w:date="2014-04-23T11:22:00Z"/>
              </w:rPr>
              <w:pPrChange w:id="27" w:author="jaimewo" w:date="2014-04-23T11:22:00Z">
                <w:pPr/>
              </w:pPrChange>
            </w:pPr>
            <w:del w:id="28" w:author="jaimewo" w:date="2014-04-23T11:22:00Z">
              <w:r w:rsidDel="0048573A">
                <w:delText>Cadastrar Formação</w:delText>
              </w:r>
            </w:del>
          </w:p>
        </w:tc>
        <w:tc>
          <w:tcPr>
            <w:tcW w:w="7796" w:type="dxa"/>
          </w:tcPr>
          <w:p w:rsidR="00DB4057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jaimewo" w:date="2014-04-23T11:22:00Z"/>
              </w:rPr>
              <w:pPrChange w:id="30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31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32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33" w:author="jaimewo" w:date="2014-04-23T11:22:00Z"/>
              </w:rPr>
              <w:pPrChange w:id="34" w:author="jaimewo" w:date="2014-04-23T11:22:00Z">
                <w:pPr/>
              </w:pPrChange>
            </w:pPr>
            <w:del w:id="35" w:author="jaimewo" w:date="2014-04-23T11:22:00Z">
              <w:r w:rsidDel="0048573A">
                <w:delText>Cadastrar Espaçamento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6" w:author="jaimewo" w:date="2014-04-23T11:22:00Z"/>
              </w:rPr>
              <w:pPrChange w:id="37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38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0" w:author="jaimewo" w:date="2014-04-23T11:22:00Z"/>
              </w:rPr>
              <w:pPrChange w:id="41" w:author="jaimewo" w:date="2014-04-23T11:22:00Z">
                <w:pPr/>
              </w:pPrChange>
            </w:pPr>
            <w:del w:id="42" w:author="jaimewo" w:date="2014-04-23T11:22:00Z">
              <w:r w:rsidDel="0048573A">
                <w:delText>Cadastrar Tipo de Disponibilidade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3" w:author="jaimewo" w:date="2014-04-23T11:22:00Z"/>
              </w:rPr>
              <w:pPrChange w:id="4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45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4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47" w:author="jaimewo" w:date="2014-04-23T11:22:00Z"/>
              </w:rPr>
              <w:pPrChange w:id="48" w:author="jaimewo" w:date="2014-04-23T11:22:00Z">
                <w:pPr/>
              </w:pPrChange>
            </w:pPr>
            <w:del w:id="49" w:author="jaimewo" w:date="2014-04-23T11:22:00Z">
              <w:r w:rsidDel="0048573A">
                <w:delText xml:space="preserve">Cadastrar Método de Quantificação de Biomassa 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0" w:author="jaimewo" w:date="2014-04-23T11:22:00Z"/>
              </w:rPr>
              <w:pPrChange w:id="5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52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5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54" w:author="jaimewo" w:date="2014-04-23T11:22:00Z"/>
              </w:rPr>
              <w:pPrChange w:id="55" w:author="jaimewo" w:date="2014-04-23T11:22:00Z">
                <w:pPr/>
              </w:pPrChange>
            </w:pPr>
            <w:del w:id="56" w:author="jaimewo" w:date="2014-04-23T11:22:00Z">
              <w:r w:rsidDel="0048573A">
                <w:delText>Cadastrar Método de Quantificação de Carbono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7" w:author="jaimewo" w:date="2014-04-23T11:22:00Z"/>
              </w:rPr>
              <w:pPrChange w:id="5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59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6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1" w:author="jaimewo" w:date="2014-04-23T11:22:00Z"/>
              </w:rPr>
              <w:pPrChange w:id="62" w:author="jaimewo" w:date="2014-04-23T11:22:00Z">
                <w:pPr/>
              </w:pPrChange>
            </w:pPr>
            <w:del w:id="63" w:author="jaimewo" w:date="2014-04-23T11:22:00Z">
              <w:r w:rsidDel="0048573A">
                <w:delText>Cadastrar Variável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64" w:author="jaimewo" w:date="2014-04-23T11:22:00Z"/>
              </w:rPr>
              <w:pPrChange w:id="6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66" w:author="jaimewo" w:date="2014-04-23T11:22:00Z">
              <w:r w:rsidDel="0048573A">
                <w:delText>Falta ver erros das pend</w:delText>
              </w:r>
            </w:del>
          </w:p>
        </w:tc>
      </w:tr>
      <w:tr w:rsidR="00406E04" w:rsidDel="0048573A" w:rsidTr="00DB4057">
        <w:trPr>
          <w:del w:id="6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68" w:author="jaimewo" w:date="2014-04-23T11:22:00Z"/>
              </w:rPr>
              <w:pPrChange w:id="69" w:author="jaimewo" w:date="2014-04-23T11:22:00Z">
                <w:pPr/>
              </w:pPrChange>
            </w:pPr>
            <w:del w:id="70" w:author="jaimewo" w:date="2014-04-23T11:22:00Z">
              <w:r w:rsidDel="0048573A">
                <w:delText>Cadastrar Autor de Modelo</w:delText>
              </w:r>
            </w:del>
          </w:p>
        </w:tc>
        <w:tc>
          <w:tcPr>
            <w:tcW w:w="7796" w:type="dxa"/>
          </w:tcPr>
          <w:p w:rsidR="00406E04" w:rsidDel="0048573A" w:rsidRDefault="00AC73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" w:author="jaimewo" w:date="2014-04-23T11:22:00Z"/>
              </w:rPr>
              <w:pPrChange w:id="72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73" w:author="jaimewo" w:date="2014-04-23T11:22:00Z">
              <w:r w:rsidDel="0048573A">
                <w:delText>Falta ver erros das pend</w:delText>
              </w:r>
            </w:del>
          </w:p>
        </w:tc>
      </w:tr>
      <w:tr w:rsidR="001405A3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4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75" w:author="jaimewo" w:date="2014-04-23T11:22:00Z"/>
              </w:rPr>
            </w:pPr>
            <w:del w:id="76" w:author="jaimewo" w:date="2014-04-23T11:22:00Z">
              <w:r w:rsidRPr="000F5B9E" w:rsidDel="0048573A">
                <w:rPr>
                  <w:color w:val="FF0000"/>
                </w:rPr>
                <w:delText>NÚCLEO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7" w:author="jaimewo" w:date="2014-04-23T11:22:00Z"/>
              </w:rPr>
              <w:pPrChange w:id="7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7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0" w:author="jaimewo" w:date="2014-04-23T11:22:00Z"/>
              </w:rPr>
              <w:pPrChange w:id="81" w:author="jaimewo" w:date="2014-04-23T11:22:00Z">
                <w:pPr/>
              </w:pPrChange>
            </w:pPr>
            <w:del w:id="82" w:author="jaimewo" w:date="2014-04-23T11:22:00Z">
              <w:r w:rsidDel="0048573A">
                <w:delText>Cadastrar Trabalho Científico</w:delText>
              </w:r>
            </w:del>
          </w:p>
        </w:tc>
        <w:tc>
          <w:tcPr>
            <w:tcW w:w="7796" w:type="dxa"/>
          </w:tcPr>
          <w:p w:rsidR="00406E04" w:rsidDel="0048573A" w:rsidRDefault="00EF05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83" w:author="jaimewo" w:date="2014-04-23T11:22:00Z"/>
              </w:rPr>
              <w:pPrChange w:id="8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85" w:author="jaimewo" w:date="2014-04-23T11:22:00Z">
              <w:r w:rsidDel="0048573A">
                <w:delText>Falta terminar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8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87" w:author="jaimewo" w:date="2014-04-23T11:22:00Z"/>
              </w:rPr>
              <w:pPrChange w:id="88" w:author="jaimewo" w:date="2014-04-23T11:22:00Z">
                <w:pPr/>
              </w:pPrChange>
            </w:pPr>
            <w:del w:id="89" w:author="jaimewo" w:date="2014-04-23T11:22:00Z">
              <w:r w:rsidDel="0048573A">
                <w:delText>Cadastrar Equação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90" w:author="jaimewo" w:date="2014-04-23T11:22:00Z"/>
              </w:rPr>
              <w:pPrChange w:id="9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92" w:author="jaimewo" w:date="2014-04-23T11:22:00Z">
              <w:r w:rsidDel="0048573A">
                <w:delText>PV</w:delText>
              </w:r>
            </w:del>
          </w:p>
        </w:tc>
      </w:tr>
      <w:tr w:rsidR="00C63C5C" w:rsidDel="0048573A" w:rsidTr="00DB4057">
        <w:trPr>
          <w:del w:id="9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1405A3">
            <w:pPr>
              <w:jc w:val="center"/>
              <w:rPr>
                <w:del w:id="94" w:author="jaimewo" w:date="2014-04-23T11:22:00Z"/>
              </w:rPr>
              <w:pPrChange w:id="95" w:author="jaimewo" w:date="2014-04-23T11:22:00Z">
                <w:pPr/>
              </w:pPrChange>
            </w:pPr>
            <w:del w:id="96" w:author="jaimewo" w:date="2014-04-23T11:22:00Z">
              <w:r w:rsidDel="0048573A">
                <w:delText>Cadastrar Modelo</w:delText>
              </w:r>
            </w:del>
          </w:p>
        </w:tc>
        <w:tc>
          <w:tcPr>
            <w:tcW w:w="7796" w:type="dxa"/>
          </w:tcPr>
          <w:p w:rsidR="00C63C5C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97" w:author="jaimewo" w:date="2014-04-23T11:22:00Z"/>
              </w:rPr>
              <w:pPrChange w:id="9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99" w:author="jaimewo" w:date="2014-04-23T11:22:00Z">
              <w:r w:rsidDel="0048573A">
                <w:delText>PV</w:delText>
              </w:r>
            </w:del>
          </w:p>
        </w:tc>
      </w:tr>
      <w:tr w:rsidR="00EF053F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0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EF053F" w:rsidDel="0048573A" w:rsidRDefault="00EF053F">
            <w:pPr>
              <w:jc w:val="center"/>
              <w:rPr>
                <w:del w:id="101" w:author="jaimewo" w:date="2014-04-23T11:22:00Z"/>
              </w:rPr>
              <w:pPrChange w:id="102" w:author="jaimewo" w:date="2014-04-23T11:22:00Z">
                <w:pPr/>
              </w:pPrChange>
            </w:pPr>
            <w:del w:id="103" w:author="jaimewo" w:date="2014-04-23T11:22:00Z">
              <w:r w:rsidDel="0048573A">
                <w:delText>Ajustar Modelo</w:delText>
              </w:r>
            </w:del>
          </w:p>
        </w:tc>
        <w:tc>
          <w:tcPr>
            <w:tcW w:w="7796" w:type="dxa"/>
          </w:tcPr>
          <w:p w:rsidR="00EF053F" w:rsidDel="0048573A" w:rsidRDefault="00EF05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04" w:author="jaimewo" w:date="2014-04-23T11:22:00Z"/>
              </w:rPr>
              <w:pPrChange w:id="105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0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07" w:author="jaimewo" w:date="2014-04-23T11:22:00Z"/>
              </w:rPr>
              <w:pPrChange w:id="108" w:author="jaimewo" w:date="2014-04-23T11:22:00Z">
                <w:pPr/>
              </w:pPrChange>
            </w:pPr>
            <w:del w:id="109" w:author="jaimewo" w:date="2014-04-23T11:22:00Z">
              <w:r w:rsidDel="0048573A">
                <w:delText>Incluir Local usando a Tela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10" w:author="jaimewo" w:date="2014-04-23T11:22:00Z"/>
              </w:rPr>
              <w:pPrChange w:id="111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12" w:author="jaimewo" w:date="2014-04-23T11:22:00Z">
              <w:r w:rsidDel="0048573A">
                <w:delText>Falta ver componentes da tela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1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14" w:author="jaimewo" w:date="2014-04-23T11:22:00Z"/>
              </w:rPr>
              <w:pPrChange w:id="115" w:author="jaimewo" w:date="2014-04-23T11:22:00Z">
                <w:pPr/>
              </w:pPrChange>
            </w:pPr>
            <w:del w:id="116" w:author="jaimewo" w:date="2014-04-23T11:22:00Z">
              <w:r w:rsidDel="0048573A">
                <w:delText>Manter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17" w:author="jaimewo" w:date="2014-04-23T11:22:00Z"/>
              </w:rPr>
              <w:pPrChange w:id="11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19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del w:id="12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1" w:author="jaimewo" w:date="2014-04-23T11:22:00Z"/>
              </w:rPr>
              <w:pPrChange w:id="122" w:author="jaimewo" w:date="2014-04-23T11:22:00Z">
                <w:pPr/>
              </w:pPrChange>
            </w:pPr>
            <w:del w:id="123" w:author="jaimewo" w:date="2014-04-23T11:22:00Z">
              <w:r w:rsidDel="0048573A">
                <w:delText>Consultar Local</w:delText>
              </w:r>
            </w:del>
          </w:p>
        </w:tc>
        <w:tc>
          <w:tcPr>
            <w:tcW w:w="7796" w:type="dxa"/>
          </w:tcPr>
          <w:p w:rsidR="00406E04" w:rsidDel="0048573A" w:rsidRDefault="00D345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24" w:author="jaimewo" w:date="2014-04-23T11:22:00Z"/>
              </w:rPr>
              <w:pPrChange w:id="125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26" w:author="jaimewo" w:date="2014-04-23T11:22:00Z">
              <w:r w:rsidDel="0048573A">
                <w:delText>Falta testar</w:delText>
              </w:r>
            </w:del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27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28" w:author="jaimewo" w:date="2014-04-23T11:22:00Z"/>
              </w:rPr>
              <w:pPrChange w:id="129" w:author="jaimewo" w:date="2014-04-23T11:22:00Z">
                <w:pPr/>
              </w:pPrChange>
            </w:pPr>
            <w:del w:id="130" w:author="jaimewo" w:date="2014-04-23T11:22:00Z">
              <w:r w:rsidDel="0048573A">
                <w:delText xml:space="preserve">Calcular </w:delText>
              </w:r>
              <w:r w:rsidR="000F5B9E" w:rsidDel="0048573A">
                <w:delText xml:space="preserve">com </w:delText>
              </w:r>
              <w:r w:rsidR="001405A3" w:rsidDel="0048573A">
                <w:delText xml:space="preserve">dados de </w:delText>
              </w:r>
              <w:r w:rsidR="000F5B9E" w:rsidDel="0048573A">
                <w:delText>Parcelas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31" w:author="jaimewo" w:date="2014-04-23T11:22:00Z"/>
              </w:rPr>
              <w:pPrChange w:id="132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3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34" w:author="jaimewo" w:date="2014-04-23T11:22:00Z"/>
              </w:rPr>
              <w:pPrChange w:id="135" w:author="jaimewo" w:date="2014-04-23T11:22:00Z">
                <w:pPr/>
              </w:pPrChange>
            </w:pPr>
            <w:del w:id="136" w:author="jaimewo" w:date="2014-04-23T11:22:00Z">
              <w:r w:rsidDel="0048573A">
                <w:delText>Calcular com dados de Árvores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37" w:author="jaimewo" w:date="2014-04-23T11:22:00Z"/>
              </w:rPr>
              <w:pPrChange w:id="13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3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1405A3">
            <w:pPr>
              <w:jc w:val="center"/>
              <w:rPr>
                <w:del w:id="140" w:author="jaimewo" w:date="2014-04-23T11:22:00Z"/>
              </w:rPr>
              <w:pPrChange w:id="141" w:author="jaimewo" w:date="2014-04-23T11:22:00Z">
                <w:pPr/>
              </w:pPrChange>
            </w:pPr>
            <w:del w:id="142" w:author="jaimewo" w:date="2014-04-23T11:22:00Z">
              <w:r w:rsidDel="0048573A">
                <w:delText>Ver</w:delText>
              </w:r>
              <w:r w:rsidR="00406E04" w:rsidDel="0048573A">
                <w:delText xml:space="preserve"> Detalhes </w:delText>
              </w:r>
              <w:r w:rsidDel="0048573A">
                <w:delText>do cálculo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43" w:author="jaimewo" w:date="2014-04-23T11:22:00Z"/>
              </w:rPr>
              <w:pPrChange w:id="144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1405A3" w:rsidDel="0048573A" w:rsidTr="00DB4057">
        <w:trPr>
          <w:del w:id="145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1405A3" w:rsidDel="0048573A" w:rsidRDefault="001405A3">
            <w:pPr>
              <w:jc w:val="center"/>
              <w:rPr>
                <w:del w:id="146" w:author="jaimewo" w:date="2014-04-23T11:22:00Z"/>
              </w:rPr>
            </w:pPr>
            <w:del w:id="147" w:author="jaimewo" w:date="2014-04-23T11:22:00Z">
              <w:r w:rsidDel="0048573A">
                <w:rPr>
                  <w:color w:val="FF0000"/>
                </w:rPr>
                <w:delText>PARA O FINAL</w:delText>
              </w:r>
            </w:del>
          </w:p>
        </w:tc>
        <w:tc>
          <w:tcPr>
            <w:tcW w:w="7796" w:type="dxa"/>
          </w:tcPr>
          <w:p w:rsidR="001405A3" w:rsidDel="0048573A" w:rsidRDefault="00140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48" w:author="jaimewo" w:date="2014-04-23T11:22:00Z"/>
              </w:rPr>
              <w:pPrChange w:id="149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50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51" w:author="jaimewo" w:date="2014-04-23T11:22:00Z"/>
              </w:rPr>
              <w:pPrChange w:id="152" w:author="jaimewo" w:date="2014-04-23T11:22:00Z">
                <w:pPr/>
              </w:pPrChange>
            </w:pPr>
            <w:del w:id="153" w:author="jaimewo" w:date="2014-04-23T11:22:00Z">
              <w:r w:rsidDel="0048573A">
                <w:delText xml:space="preserve">01 -Apresentar Mapa no Google Maps </w:delText>
              </w:r>
            </w:del>
          </w:p>
          <w:p w:rsidR="00406E04" w:rsidDel="0048573A" w:rsidRDefault="00406E04">
            <w:pPr>
              <w:jc w:val="center"/>
              <w:rPr>
                <w:del w:id="154" w:author="jaimewo" w:date="2014-04-23T11:22:00Z"/>
              </w:rPr>
              <w:pPrChange w:id="155" w:author="jaimewo" w:date="2014-04-23T11:22:00Z">
                <w:pPr/>
              </w:pPrChange>
            </w:pPr>
            <w:del w:id="156" w:author="jaimewo" w:date="2014-04-23T11:22:00Z">
              <w:r w:rsidDel="0048573A">
                <w:delText>(Tela Principal do sistema)</w:delText>
              </w:r>
            </w:del>
          </w:p>
        </w:tc>
        <w:tc>
          <w:tcPr>
            <w:tcW w:w="7796" w:type="dxa"/>
          </w:tcPr>
          <w:p w:rsidR="00406E04" w:rsidDel="0048573A" w:rsidRDefault="00406E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57" w:author="jaimewo" w:date="2014-04-23T11:22:00Z"/>
              </w:rPr>
              <w:pPrChange w:id="158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</w:p>
        </w:tc>
      </w:tr>
      <w:tr w:rsidR="00406E04" w:rsidDel="0048573A" w:rsidTr="00DB4057">
        <w:trPr>
          <w:del w:id="159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406E04" w:rsidDel="0048573A" w:rsidRDefault="00406E04">
            <w:pPr>
              <w:jc w:val="center"/>
              <w:rPr>
                <w:del w:id="160" w:author="jaimewo" w:date="2014-04-23T11:22:00Z"/>
              </w:rPr>
              <w:pPrChange w:id="161" w:author="jaimewo" w:date="2014-04-23T11:22:00Z">
                <w:pPr/>
              </w:pPrChange>
            </w:pPr>
            <w:del w:id="162" w:author="jaimewo" w:date="2014-04-23T11:22:00Z">
              <w:r w:rsidDel="0048573A">
                <w:delText>18-Escolher Local Sugerido pelo Software</w:delText>
              </w:r>
            </w:del>
          </w:p>
        </w:tc>
        <w:tc>
          <w:tcPr>
            <w:tcW w:w="7796" w:type="dxa"/>
          </w:tcPr>
          <w:p w:rsidR="00406E04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63" w:author="jaimewo" w:date="2014-04-23T11:22:00Z"/>
              </w:rPr>
              <w:pPrChange w:id="164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65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166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67" w:author="jaimewo" w:date="2014-04-23T11:22:00Z"/>
              </w:rPr>
              <w:pPrChange w:id="168" w:author="jaimewo" w:date="2014-04-23T11:22:00Z">
                <w:pPr/>
              </w:pPrChange>
            </w:pPr>
            <w:del w:id="169" w:author="jaimewo" w:date="2014-04-23T11:22:00Z">
              <w:r w:rsidDel="0048573A">
                <w:delText>09-Escolher Local Similar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70" w:author="jaimewo" w:date="2014-04-23T11:22:00Z"/>
              </w:rPr>
              <w:pPrChange w:id="171" w:author="jaimewo" w:date="2014-04-23T11:22:00Z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del w:id="172" w:author="jaimewo" w:date="2014-04-23T11:22:00Z">
              <w:r w:rsidDel="0048573A">
                <w:delText>Deixar para o final</w:delText>
              </w:r>
            </w:del>
          </w:p>
        </w:tc>
      </w:tr>
      <w:tr w:rsidR="00C63C5C" w:rsidDel="0048573A" w:rsidTr="00DB4057">
        <w:trPr>
          <w:del w:id="173" w:author="jaimewo" w:date="2014-04-23T11:22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:rsidR="00C63C5C" w:rsidDel="0048573A" w:rsidRDefault="00C63C5C">
            <w:pPr>
              <w:jc w:val="center"/>
              <w:rPr>
                <w:del w:id="174" w:author="jaimewo" w:date="2014-04-23T11:22:00Z"/>
              </w:rPr>
              <w:pPrChange w:id="175" w:author="jaimewo" w:date="2014-04-23T11:22:00Z">
                <w:pPr/>
              </w:pPrChange>
            </w:pPr>
            <w:del w:id="176" w:author="jaimewo" w:date="2014-04-23T11:22:00Z">
              <w:r w:rsidDel="0048573A">
                <w:delText>04-Incluir Local usando o Mapa</w:delText>
              </w:r>
            </w:del>
          </w:p>
        </w:tc>
        <w:tc>
          <w:tcPr>
            <w:tcW w:w="7796" w:type="dxa"/>
          </w:tcPr>
          <w:p w:rsidR="00C63C5C" w:rsidDel="0048573A" w:rsidRDefault="00C63C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177" w:author="jaimewo" w:date="2014-04-23T11:22:00Z"/>
              </w:rPr>
              <w:pPrChange w:id="178" w:author="jaimewo" w:date="2014-04-23T11:22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del w:id="179" w:author="jaimewo" w:date="2014-04-23T11:22:00Z">
              <w:r w:rsidDel="0048573A">
                <w:delText>Deixar para o final</w:delText>
              </w:r>
            </w:del>
          </w:p>
        </w:tc>
      </w:tr>
    </w:tbl>
    <w:p w:rsidR="0048573A" w:rsidRDefault="0048573A" w:rsidP="0048573A">
      <w:pPr>
        <w:jc w:val="center"/>
        <w:rPr>
          <w:ins w:id="180" w:author="jaimewo" w:date="2014-04-23T11:22:00Z"/>
          <w:b/>
          <w:sz w:val="36"/>
          <w:szCs w:val="36"/>
        </w:rPr>
      </w:pPr>
    </w:p>
    <w:p w:rsidR="00EC6292" w:rsidRPr="00650684" w:rsidRDefault="00650684" w:rsidP="0048573A">
      <w:pPr>
        <w:jc w:val="center"/>
        <w:rPr>
          <w:b/>
          <w:sz w:val="36"/>
          <w:szCs w:val="36"/>
        </w:rPr>
      </w:pPr>
      <w:r w:rsidRPr="00650684">
        <w:rPr>
          <w:b/>
          <w:sz w:val="36"/>
          <w:szCs w:val="36"/>
        </w:rPr>
        <w:t>CRUDS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714"/>
        <w:gridCol w:w="2198"/>
        <w:gridCol w:w="7232"/>
      </w:tblGrid>
      <w:tr w:rsidR="00650684" w:rsidTr="00650684">
        <w:tc>
          <w:tcPr>
            <w:tcW w:w="4714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2198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7232" w:type="dxa"/>
          </w:tcPr>
          <w:p w:rsidR="00650684" w:rsidRPr="00650684" w:rsidRDefault="00650684" w:rsidP="00650684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Bioma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Formação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Espaçamento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Tipo de Disponibilidade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 xml:space="preserve">Método de Quantificação de Biomassa 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Método de Quantificação de Carbono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Variável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  <w:tr w:rsidR="00650684" w:rsidTr="00650684">
        <w:tc>
          <w:tcPr>
            <w:tcW w:w="4714" w:type="dxa"/>
          </w:tcPr>
          <w:p w:rsidR="00650684" w:rsidRDefault="00650684" w:rsidP="00650684">
            <w:r>
              <w:t>Autor de Modelo</w:t>
            </w:r>
          </w:p>
        </w:tc>
        <w:tc>
          <w:tcPr>
            <w:tcW w:w="2198" w:type="dxa"/>
          </w:tcPr>
          <w:p w:rsidR="00650684" w:rsidRDefault="00650684" w:rsidP="00650684">
            <w:r>
              <w:t>Chamado do Menu</w:t>
            </w:r>
          </w:p>
        </w:tc>
        <w:tc>
          <w:tcPr>
            <w:tcW w:w="7232" w:type="dxa"/>
          </w:tcPr>
          <w:p w:rsidR="00650684" w:rsidRDefault="00650684" w:rsidP="00650684">
            <w:r>
              <w:t xml:space="preserve">Falta tirar erros (ver </w:t>
            </w:r>
            <w:proofErr w:type="spellStart"/>
            <w:r>
              <w:t>pend</w:t>
            </w:r>
            <w:proofErr w:type="spellEnd"/>
            <w:r>
              <w:t xml:space="preserve"> PV)</w:t>
            </w:r>
          </w:p>
        </w:tc>
      </w:tr>
    </w:tbl>
    <w:p w:rsidR="00650684" w:rsidRDefault="00650684"/>
    <w:p w:rsidR="00650684" w:rsidRPr="00650684" w:rsidRDefault="00650684" w:rsidP="0065068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NÚCLEO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181" w:author="jaimewo" w:date="2014-04-23T11:18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227"/>
        <w:gridCol w:w="5245"/>
        <w:gridCol w:w="5672"/>
        <w:tblGridChange w:id="182">
          <w:tblGrid>
            <w:gridCol w:w="4714"/>
            <w:gridCol w:w="2198"/>
            <w:gridCol w:w="7232"/>
          </w:tblGrid>
        </w:tblGridChange>
      </w:tblGrid>
      <w:tr w:rsidR="00650684" w:rsidTr="0048573A">
        <w:tc>
          <w:tcPr>
            <w:tcW w:w="3227" w:type="dxa"/>
            <w:tcPrChange w:id="183" w:author="jaimewo" w:date="2014-04-23T11:18:00Z">
              <w:tcPr>
                <w:tcW w:w="4714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5245" w:type="dxa"/>
            <w:tcPrChange w:id="184" w:author="jaimewo" w:date="2014-04-23T11:18:00Z">
              <w:tcPr>
                <w:tcW w:w="2198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185" w:author="jaimewo" w:date="2014-04-23T11:18:00Z">
              <w:tcPr>
                <w:tcW w:w="7232" w:type="dxa"/>
              </w:tcPr>
            </w:tcPrChange>
          </w:tcPr>
          <w:p w:rsidR="00650684" w:rsidRPr="00650684" w:rsidRDefault="00650684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650684" w:rsidTr="0048573A">
        <w:tc>
          <w:tcPr>
            <w:tcW w:w="3227" w:type="dxa"/>
            <w:tcPrChange w:id="186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Listar Trabalho Científico</w:t>
            </w:r>
          </w:p>
        </w:tc>
        <w:tc>
          <w:tcPr>
            <w:tcW w:w="5245" w:type="dxa"/>
            <w:tcPrChange w:id="187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Menu</w:t>
            </w:r>
          </w:p>
        </w:tc>
        <w:tc>
          <w:tcPr>
            <w:tcW w:w="5672" w:type="dxa"/>
            <w:tcPrChange w:id="188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89" w:author="jaimewo" w:date="2014-04-28T10:56:00Z">
              <w:r>
                <w:t>PV ver como mostra Autor do Trabalho</w:t>
              </w:r>
            </w:ins>
          </w:p>
        </w:tc>
      </w:tr>
      <w:tr w:rsidR="00650684" w:rsidTr="0048573A">
        <w:tc>
          <w:tcPr>
            <w:tcW w:w="3227" w:type="dxa"/>
            <w:tcPrChange w:id="190" w:author="jaimewo" w:date="2014-04-23T11:18:00Z">
              <w:tcPr>
                <w:tcW w:w="4714" w:type="dxa"/>
              </w:tcPr>
            </w:tcPrChange>
          </w:tcPr>
          <w:p w:rsidR="00650684" w:rsidRDefault="00650684" w:rsidP="00D62785">
            <w:r>
              <w:t>Incluir/Editar Trabalho Científico</w:t>
            </w:r>
          </w:p>
        </w:tc>
        <w:tc>
          <w:tcPr>
            <w:tcW w:w="5245" w:type="dxa"/>
            <w:tcPrChange w:id="191" w:author="jaimewo" w:date="2014-04-23T11:18:00Z">
              <w:tcPr>
                <w:tcW w:w="2198" w:type="dxa"/>
              </w:tcPr>
            </w:tcPrChange>
          </w:tcPr>
          <w:p w:rsidR="00650684" w:rsidRDefault="00650684" w:rsidP="00D62785">
            <w:r>
              <w:t>Chamado do Listar</w:t>
            </w:r>
            <w:ins w:id="192" w:author="jaimewo" w:date="2014-04-23T11:17:00Z">
              <w:r w:rsidR="00005FAB">
                <w:t xml:space="preserve"> OU Incluir/Editar Local</w:t>
              </w:r>
            </w:ins>
          </w:p>
        </w:tc>
        <w:tc>
          <w:tcPr>
            <w:tcW w:w="5672" w:type="dxa"/>
            <w:tcPrChange w:id="193" w:author="jaimewo" w:date="2014-04-23T11:18:00Z">
              <w:tcPr>
                <w:tcW w:w="7232" w:type="dxa"/>
              </w:tcPr>
            </w:tcPrChange>
          </w:tcPr>
          <w:p w:rsidR="00650684" w:rsidRDefault="008934F2" w:rsidP="00D62785">
            <w:ins w:id="194" w:author="jaimewo" w:date="2014-04-28T10:56:00Z">
              <w:r>
                <w:t xml:space="preserve">PV ver como coloca os combos </w:t>
              </w:r>
            </w:ins>
            <w:ins w:id="195" w:author="jaimewo" w:date="2014-04-28T10:57:00Z">
              <w:r>
                <w:t>de equação</w:t>
              </w:r>
            </w:ins>
          </w:p>
        </w:tc>
      </w:tr>
      <w:tr w:rsidR="00650684" w:rsidTr="0048573A">
        <w:tc>
          <w:tcPr>
            <w:tcW w:w="3227" w:type="dxa"/>
            <w:tcPrChange w:id="196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Listar Equação</w:t>
            </w:r>
          </w:p>
        </w:tc>
        <w:tc>
          <w:tcPr>
            <w:tcW w:w="5245" w:type="dxa"/>
            <w:tcPrChange w:id="197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>Chamado do Menu</w:t>
            </w:r>
          </w:p>
        </w:tc>
        <w:tc>
          <w:tcPr>
            <w:tcW w:w="5672" w:type="dxa"/>
            <w:tcPrChange w:id="198" w:author="jaimewo" w:date="2014-04-23T11:18:00Z">
              <w:tcPr>
                <w:tcW w:w="7232" w:type="dxa"/>
              </w:tcPr>
            </w:tcPrChange>
          </w:tcPr>
          <w:p w:rsidR="00650684" w:rsidRDefault="00B95BAC" w:rsidP="00D62785">
            <w:ins w:id="199" w:author="jaimewo" w:date="2014-04-28T14:55:00Z">
              <w:r>
                <w:t>Testar</w:t>
              </w:r>
            </w:ins>
          </w:p>
        </w:tc>
      </w:tr>
      <w:tr w:rsidR="00650684" w:rsidTr="0048573A">
        <w:tc>
          <w:tcPr>
            <w:tcW w:w="3227" w:type="dxa"/>
            <w:tcPrChange w:id="200" w:author="jaimewo" w:date="2014-04-23T11:18:00Z">
              <w:tcPr>
                <w:tcW w:w="4714" w:type="dxa"/>
              </w:tcPr>
            </w:tcPrChange>
          </w:tcPr>
          <w:p w:rsidR="00650684" w:rsidRDefault="00650684" w:rsidP="00650684">
            <w:r>
              <w:t>Incluir/Editar Equação</w:t>
            </w:r>
          </w:p>
        </w:tc>
        <w:tc>
          <w:tcPr>
            <w:tcW w:w="5245" w:type="dxa"/>
            <w:tcPrChange w:id="201" w:author="jaimewo" w:date="2014-04-23T11:18:00Z">
              <w:tcPr>
                <w:tcW w:w="2198" w:type="dxa"/>
              </w:tcPr>
            </w:tcPrChange>
          </w:tcPr>
          <w:p w:rsidR="00650684" w:rsidRDefault="00650684" w:rsidP="00650684">
            <w:r>
              <w:t>Chamado do</w:t>
            </w:r>
            <w:r w:rsidR="00005FAB">
              <w:t xml:space="preserve"> Listar OU</w:t>
            </w:r>
            <w:r>
              <w:t xml:space="preserve"> Incluir/Editar Trabalho Científico</w:t>
            </w:r>
          </w:p>
        </w:tc>
        <w:tc>
          <w:tcPr>
            <w:tcW w:w="5672" w:type="dxa"/>
            <w:tcPrChange w:id="202" w:author="jaimewo" w:date="2014-04-23T11:18:00Z">
              <w:tcPr>
                <w:tcW w:w="7232" w:type="dxa"/>
              </w:tcPr>
            </w:tcPrChange>
          </w:tcPr>
          <w:p w:rsidR="00650684" w:rsidRDefault="0048573A" w:rsidP="00650684">
            <w:ins w:id="203" w:author="jaimewo" w:date="2014-04-23T11:21:00Z">
              <w:r>
                <w:t>PV Vai desenhar tela</w:t>
              </w:r>
            </w:ins>
            <w:ins w:id="204" w:author="jaimewo" w:date="2014-04-28T14:55:00Z">
              <w:r w:rsidR="00B95BAC">
                <w:t>, demais feitos</w:t>
              </w:r>
            </w:ins>
          </w:p>
        </w:tc>
      </w:tr>
      <w:tr w:rsidR="00005FAB" w:rsidTr="0048573A">
        <w:tc>
          <w:tcPr>
            <w:tcW w:w="3227" w:type="dxa"/>
            <w:tcPrChange w:id="205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Listar Modelo</w:t>
            </w:r>
          </w:p>
        </w:tc>
        <w:tc>
          <w:tcPr>
            <w:tcW w:w="5245" w:type="dxa"/>
            <w:tcPrChange w:id="206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07" w:author="jaimewo" w:date="2014-04-23T11:18:00Z">
              <w:tcPr>
                <w:tcW w:w="7232" w:type="dxa"/>
              </w:tcPr>
            </w:tcPrChange>
          </w:tcPr>
          <w:p w:rsidR="00005FAB" w:rsidRDefault="00B95BAC" w:rsidP="00005FAB">
            <w:ins w:id="208" w:author="jaimewo" w:date="2014-04-28T14:56:00Z">
              <w:r>
                <w:t>Testar</w:t>
              </w:r>
            </w:ins>
          </w:p>
        </w:tc>
      </w:tr>
      <w:tr w:rsidR="00005FAB" w:rsidTr="0048573A">
        <w:tc>
          <w:tcPr>
            <w:tcW w:w="3227" w:type="dxa"/>
            <w:tcPrChange w:id="209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Incluir/Editar Modelo</w:t>
            </w:r>
          </w:p>
        </w:tc>
        <w:tc>
          <w:tcPr>
            <w:tcW w:w="5245" w:type="dxa"/>
            <w:tcPrChange w:id="21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Listar OU Incluir/Editar Trabalho Científico</w:t>
            </w:r>
          </w:p>
        </w:tc>
        <w:tc>
          <w:tcPr>
            <w:tcW w:w="5672" w:type="dxa"/>
            <w:tcPrChange w:id="211" w:author="jaimewo" w:date="2014-04-23T11:18:00Z">
              <w:tcPr>
                <w:tcW w:w="7232" w:type="dxa"/>
              </w:tcPr>
            </w:tcPrChange>
          </w:tcPr>
          <w:p w:rsidR="00005FAB" w:rsidRDefault="00B95BAC" w:rsidP="00005FAB">
            <w:ins w:id="212" w:author="jaimewo" w:date="2014-04-28T14:56:00Z">
              <w:r>
                <w:t>PV Vai desenhar tela, demais feitos</w:t>
              </w:r>
            </w:ins>
          </w:p>
        </w:tc>
      </w:tr>
      <w:tr w:rsidR="00005FAB" w:rsidTr="0048573A">
        <w:tc>
          <w:tcPr>
            <w:tcW w:w="3227" w:type="dxa"/>
            <w:tcPrChange w:id="21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Ajustar Modelo</w:t>
            </w:r>
          </w:p>
        </w:tc>
        <w:tc>
          <w:tcPr>
            <w:tcW w:w="5245" w:type="dxa"/>
            <w:tcPrChange w:id="214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</w:t>
            </w:r>
            <w:ins w:id="215" w:author="jaimewo" w:date="2014-04-23T11:14:00Z">
              <w:r>
                <w:t>Editar Modelo</w:t>
              </w:r>
            </w:ins>
          </w:p>
        </w:tc>
        <w:tc>
          <w:tcPr>
            <w:tcW w:w="5672" w:type="dxa"/>
            <w:tcPrChange w:id="216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17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18" w:author="jaimewo" w:date="2014-04-23T11:14:00Z">
              <w:r w:rsidDel="00005FAB">
                <w:delText>Variável</w:delText>
              </w:r>
            </w:del>
            <w:ins w:id="219" w:author="jaimewo" w:date="2014-04-23T11:14:00Z">
              <w:r>
                <w:t>Listar Local</w:t>
              </w:r>
            </w:ins>
          </w:p>
        </w:tc>
        <w:tc>
          <w:tcPr>
            <w:tcW w:w="5245" w:type="dxa"/>
            <w:tcPrChange w:id="22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Menu</w:t>
            </w:r>
          </w:p>
        </w:tc>
        <w:tc>
          <w:tcPr>
            <w:tcW w:w="5672" w:type="dxa"/>
            <w:tcPrChange w:id="221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2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del w:id="223" w:author="jaimewo" w:date="2014-04-23T11:15:00Z">
              <w:r w:rsidDel="00005FAB">
                <w:lastRenderedPageBreak/>
                <w:delText>Autor de Modelo</w:delText>
              </w:r>
            </w:del>
            <w:ins w:id="224" w:author="jaimewo" w:date="2014-04-23T11:15:00Z">
              <w:r>
                <w:t>Incluir/Editar Local</w:t>
              </w:r>
            </w:ins>
          </w:p>
        </w:tc>
        <w:tc>
          <w:tcPr>
            <w:tcW w:w="5245" w:type="dxa"/>
            <w:tcPrChange w:id="225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 xml:space="preserve">Chamado do </w:t>
            </w:r>
            <w:ins w:id="226" w:author="jaimewo" w:date="2014-04-23T11:15:00Z">
              <w:r>
                <w:t>Listar</w:t>
              </w:r>
            </w:ins>
            <w:del w:id="227" w:author="jaimewo" w:date="2014-04-23T11:15:00Z">
              <w:r w:rsidDel="00005FAB">
                <w:delText>Menu</w:delText>
              </w:r>
            </w:del>
          </w:p>
        </w:tc>
        <w:tc>
          <w:tcPr>
            <w:tcW w:w="5672" w:type="dxa"/>
            <w:tcPrChange w:id="228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  <w:tr w:rsidR="00005FAB" w:rsidTr="0048573A">
        <w:tc>
          <w:tcPr>
            <w:tcW w:w="3227" w:type="dxa"/>
            <w:tcPrChange w:id="229" w:author="jaimewo" w:date="2014-04-23T11:18:00Z">
              <w:tcPr>
                <w:tcW w:w="4714" w:type="dxa"/>
              </w:tcPr>
            </w:tcPrChange>
          </w:tcPr>
          <w:p w:rsidR="00005FAB" w:rsidDel="00005FAB" w:rsidRDefault="00005FAB" w:rsidP="00005FAB">
            <w:r>
              <w:t>Calcular com dados de Parcelas</w:t>
            </w:r>
          </w:p>
        </w:tc>
        <w:tc>
          <w:tcPr>
            <w:tcW w:w="5245" w:type="dxa"/>
            <w:tcPrChange w:id="230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1" w:author="jaimewo" w:date="2014-04-23T11:18:00Z">
              <w:tcPr>
                <w:tcW w:w="7232" w:type="dxa"/>
              </w:tcPr>
            </w:tcPrChange>
          </w:tcPr>
          <w:p w:rsidR="00005FAB" w:rsidRDefault="002C4781" w:rsidP="00005FAB">
            <w:ins w:id="232" w:author="jaimewo" w:date="2014-04-28T21:20:00Z">
              <w:r>
                <w:t xml:space="preserve">Falta ver como chamar da tela </w:t>
              </w:r>
              <w:proofErr w:type="spellStart"/>
              <w:r>
                <w:t>NovoLocal</w:t>
              </w:r>
            </w:ins>
            <w:proofErr w:type="spellEnd"/>
          </w:p>
        </w:tc>
      </w:tr>
      <w:tr w:rsidR="00005FAB" w:rsidTr="0048573A">
        <w:tc>
          <w:tcPr>
            <w:tcW w:w="3227" w:type="dxa"/>
            <w:tcPrChange w:id="233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Calcular com dados de Árvores</w:t>
            </w:r>
          </w:p>
        </w:tc>
        <w:tc>
          <w:tcPr>
            <w:tcW w:w="5245" w:type="dxa"/>
            <w:tcPrChange w:id="234" w:author="jaimewo" w:date="2014-04-23T11:18:00Z">
              <w:tcPr>
                <w:tcW w:w="2198" w:type="dxa"/>
              </w:tcPr>
            </w:tcPrChange>
          </w:tcPr>
          <w:p w:rsidR="00005FAB" w:rsidRDefault="00005FAB" w:rsidP="00005FAB">
            <w:r>
              <w:t>Chamado do Incluir/Editar Local</w:t>
            </w:r>
          </w:p>
        </w:tc>
        <w:tc>
          <w:tcPr>
            <w:tcW w:w="5672" w:type="dxa"/>
            <w:tcPrChange w:id="235" w:author="jaimewo" w:date="2014-04-23T11:18:00Z">
              <w:tcPr>
                <w:tcW w:w="7232" w:type="dxa"/>
              </w:tcPr>
            </w:tcPrChange>
          </w:tcPr>
          <w:p w:rsidR="00005FAB" w:rsidRDefault="00005FAB" w:rsidP="00005FAB">
            <w:bookmarkStart w:id="236" w:name="_GoBack"/>
            <w:bookmarkEnd w:id="236"/>
          </w:p>
        </w:tc>
      </w:tr>
      <w:tr w:rsidR="00005FAB" w:rsidTr="0048573A">
        <w:tc>
          <w:tcPr>
            <w:tcW w:w="3227" w:type="dxa"/>
            <w:tcPrChange w:id="237" w:author="jaimewo" w:date="2014-04-23T11:18:00Z">
              <w:tcPr>
                <w:tcW w:w="4714" w:type="dxa"/>
              </w:tcPr>
            </w:tcPrChange>
          </w:tcPr>
          <w:p w:rsidR="00005FAB" w:rsidRDefault="00005FAB" w:rsidP="00005FAB">
            <w:r>
              <w:t>Ver Detalhes do cálculo</w:t>
            </w:r>
          </w:p>
        </w:tc>
        <w:tc>
          <w:tcPr>
            <w:tcW w:w="5245" w:type="dxa"/>
            <w:tcPrChange w:id="238" w:author="jaimewo" w:date="2014-04-23T11:18:00Z">
              <w:tcPr>
                <w:tcW w:w="2198" w:type="dxa"/>
              </w:tcPr>
            </w:tcPrChange>
          </w:tcPr>
          <w:p w:rsidR="00005FAB" w:rsidRDefault="0048573A" w:rsidP="00005FAB">
            <w:r>
              <w:t>Chamado do Incluir/Editar Local</w:t>
            </w:r>
          </w:p>
        </w:tc>
        <w:tc>
          <w:tcPr>
            <w:tcW w:w="5672" w:type="dxa"/>
            <w:tcPrChange w:id="239" w:author="jaimewo" w:date="2014-04-23T11:18:00Z">
              <w:tcPr>
                <w:tcW w:w="7232" w:type="dxa"/>
              </w:tcPr>
            </w:tcPrChange>
          </w:tcPr>
          <w:p w:rsidR="00005FAB" w:rsidRDefault="00005FAB" w:rsidP="00005FAB"/>
        </w:tc>
      </w:tr>
    </w:tbl>
    <w:p w:rsidR="0048573A" w:rsidRDefault="0048573A" w:rsidP="0048573A">
      <w:pPr>
        <w:jc w:val="center"/>
        <w:rPr>
          <w:ins w:id="240" w:author="jaimewo" w:date="2014-04-23T11:22:00Z"/>
          <w:b/>
          <w:sz w:val="36"/>
          <w:szCs w:val="36"/>
        </w:rPr>
      </w:pPr>
    </w:p>
    <w:p w:rsidR="0048573A" w:rsidRDefault="0048573A" w:rsidP="0048573A">
      <w:pPr>
        <w:jc w:val="center"/>
        <w:rPr>
          <w:ins w:id="241" w:author="jaimewo" w:date="2014-04-23T11:22:00Z"/>
          <w:b/>
          <w:sz w:val="36"/>
          <w:szCs w:val="36"/>
        </w:rPr>
      </w:pPr>
    </w:p>
    <w:p w:rsidR="0048573A" w:rsidRPr="00650684" w:rsidRDefault="0048573A" w:rsidP="004857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DEIXAR PARA O FINAL</w:t>
      </w:r>
    </w:p>
    <w:tbl>
      <w:tblPr>
        <w:tblStyle w:val="Tabelacomgrade"/>
        <w:tblW w:w="0" w:type="auto"/>
        <w:tblLook w:val="04A0" w:firstRow="1" w:lastRow="0" w:firstColumn="1" w:lastColumn="0" w:noHBand="0" w:noVBand="1"/>
        <w:tblPrChange w:id="242" w:author="jaimewo" w:date="2014-04-23T11:19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936"/>
        <w:gridCol w:w="4536"/>
        <w:gridCol w:w="5672"/>
        <w:tblGridChange w:id="243">
          <w:tblGrid>
            <w:gridCol w:w="3227"/>
            <w:gridCol w:w="709"/>
            <w:gridCol w:w="4536"/>
            <w:gridCol w:w="5672"/>
          </w:tblGrid>
        </w:tblGridChange>
      </w:tblGrid>
      <w:tr w:rsidR="0048573A" w:rsidTr="0048573A">
        <w:tc>
          <w:tcPr>
            <w:tcW w:w="3936" w:type="dxa"/>
            <w:tcPrChange w:id="244" w:author="jaimewo" w:date="2014-04-23T11:19:00Z">
              <w:tcPr>
                <w:tcW w:w="3227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Tela</w:t>
            </w:r>
          </w:p>
        </w:tc>
        <w:tc>
          <w:tcPr>
            <w:tcW w:w="4536" w:type="dxa"/>
            <w:tcPrChange w:id="245" w:author="jaimewo" w:date="2014-04-23T11:19:00Z">
              <w:tcPr>
                <w:tcW w:w="5245" w:type="dxa"/>
                <w:gridSpan w:val="2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Observação</w:t>
            </w:r>
          </w:p>
        </w:tc>
        <w:tc>
          <w:tcPr>
            <w:tcW w:w="5672" w:type="dxa"/>
            <w:tcPrChange w:id="246" w:author="jaimewo" w:date="2014-04-23T11:19:00Z">
              <w:tcPr>
                <w:tcW w:w="5672" w:type="dxa"/>
              </w:tcPr>
            </w:tcPrChange>
          </w:tcPr>
          <w:p w:rsidR="0048573A" w:rsidRPr="00650684" w:rsidRDefault="0048573A" w:rsidP="00D62785">
            <w:pPr>
              <w:jc w:val="center"/>
              <w:rPr>
                <w:b/>
              </w:rPr>
            </w:pPr>
            <w:r w:rsidRPr="00650684">
              <w:rPr>
                <w:b/>
              </w:rPr>
              <w:t>Situação</w:t>
            </w:r>
          </w:p>
        </w:tc>
      </w:tr>
      <w:tr w:rsidR="0048573A" w:rsidTr="0048573A">
        <w:tc>
          <w:tcPr>
            <w:tcW w:w="3936" w:type="dxa"/>
            <w:tcPrChange w:id="247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r>
              <w:t xml:space="preserve">Apresentar Mapa no Google </w:t>
            </w:r>
            <w:proofErr w:type="spellStart"/>
            <w:r>
              <w:t>Maps</w:t>
            </w:r>
            <w:proofErr w:type="spellEnd"/>
            <w:r>
              <w:t xml:space="preserve"> </w:t>
            </w:r>
          </w:p>
          <w:p w:rsidR="0048573A" w:rsidRDefault="0048573A" w:rsidP="0048573A">
            <w:r>
              <w:t>(Tela Principal do sistema)</w:t>
            </w:r>
          </w:p>
        </w:tc>
        <w:tc>
          <w:tcPr>
            <w:tcW w:w="4536" w:type="dxa"/>
            <w:tcPrChange w:id="248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49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0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1" w:author="jaimewo" w:date="2014-04-23T11:20:00Z">
              <w:r>
                <w:t>Incluir Local usando o Mapa</w:t>
              </w:r>
              <w:r w:rsidDel="0048573A">
                <w:t xml:space="preserve"> </w:t>
              </w:r>
            </w:ins>
            <w:del w:id="252" w:author="jaimewo" w:date="2014-04-23T11:20:00Z">
              <w:r w:rsidDel="0048573A">
                <w:delText>Escolher Local Sugerido pelo Software</w:delText>
              </w:r>
            </w:del>
          </w:p>
        </w:tc>
        <w:tc>
          <w:tcPr>
            <w:tcW w:w="4536" w:type="dxa"/>
            <w:tcPrChange w:id="253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4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55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56" w:author="jaimewo" w:date="2014-04-23T11:21:00Z">
              <w:r>
                <w:t>Escolher Local Similar</w:t>
              </w:r>
            </w:ins>
            <w:del w:id="257" w:author="jaimewo" w:date="2014-04-23T11:20:00Z">
              <w:r w:rsidDel="0048573A">
                <w:delText>Escolher Local Similar</w:delText>
              </w:r>
            </w:del>
          </w:p>
        </w:tc>
        <w:tc>
          <w:tcPr>
            <w:tcW w:w="4536" w:type="dxa"/>
            <w:tcPrChange w:id="258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59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c>
          <w:tcPr>
            <w:tcW w:w="3936" w:type="dxa"/>
            <w:tcPrChange w:id="260" w:author="jaimewo" w:date="2014-04-23T11:19:00Z">
              <w:tcPr>
                <w:tcW w:w="3227" w:type="dxa"/>
              </w:tcPr>
            </w:tcPrChange>
          </w:tcPr>
          <w:p w:rsidR="0048573A" w:rsidRDefault="0048573A" w:rsidP="0048573A">
            <w:ins w:id="261" w:author="jaimewo" w:date="2014-04-23T11:21:00Z">
              <w:r>
                <w:t>Escolher Local Sugerido pelo Software</w:t>
              </w:r>
            </w:ins>
            <w:del w:id="262" w:author="jaimewo" w:date="2014-04-23T11:20:00Z">
              <w:r w:rsidDel="0048573A">
                <w:delText>Incluir Local usando o Mapa</w:delText>
              </w:r>
            </w:del>
          </w:p>
        </w:tc>
        <w:tc>
          <w:tcPr>
            <w:tcW w:w="4536" w:type="dxa"/>
            <w:tcPrChange w:id="263" w:author="jaimewo" w:date="2014-04-23T11:19:00Z">
              <w:tcPr>
                <w:tcW w:w="5245" w:type="dxa"/>
                <w:gridSpan w:val="2"/>
              </w:tcPr>
            </w:tcPrChange>
          </w:tcPr>
          <w:p w:rsidR="0048573A" w:rsidRDefault="0048573A" w:rsidP="0048573A"/>
        </w:tc>
        <w:tc>
          <w:tcPr>
            <w:tcW w:w="5672" w:type="dxa"/>
            <w:tcPrChange w:id="264" w:author="jaimewo" w:date="2014-04-23T11:19:00Z">
              <w:tcPr>
                <w:tcW w:w="5672" w:type="dxa"/>
              </w:tcPr>
            </w:tcPrChange>
          </w:tcPr>
          <w:p w:rsidR="0048573A" w:rsidRDefault="0048573A" w:rsidP="0048573A"/>
        </w:tc>
      </w:tr>
      <w:tr w:rsidR="0048573A" w:rsidTr="0048573A">
        <w:trPr>
          <w:ins w:id="265" w:author="jaimewo" w:date="2014-04-23T11:20:00Z"/>
        </w:trPr>
        <w:tc>
          <w:tcPr>
            <w:tcW w:w="3936" w:type="dxa"/>
          </w:tcPr>
          <w:p w:rsidR="0048573A" w:rsidRDefault="0048573A" w:rsidP="0048573A">
            <w:pPr>
              <w:rPr>
                <w:ins w:id="266" w:author="jaimewo" w:date="2014-04-23T11:20:00Z"/>
              </w:rPr>
            </w:pPr>
          </w:p>
        </w:tc>
        <w:tc>
          <w:tcPr>
            <w:tcW w:w="4536" w:type="dxa"/>
          </w:tcPr>
          <w:p w:rsidR="0048573A" w:rsidRDefault="0048573A" w:rsidP="0048573A">
            <w:pPr>
              <w:rPr>
                <w:ins w:id="267" w:author="jaimewo" w:date="2014-04-23T11:20:00Z"/>
              </w:rPr>
            </w:pPr>
          </w:p>
        </w:tc>
        <w:tc>
          <w:tcPr>
            <w:tcW w:w="5672" w:type="dxa"/>
          </w:tcPr>
          <w:p w:rsidR="0048573A" w:rsidRDefault="0048573A" w:rsidP="0048573A">
            <w:pPr>
              <w:rPr>
                <w:ins w:id="268" w:author="jaimewo" w:date="2014-04-23T11:20:00Z"/>
              </w:rPr>
            </w:pPr>
          </w:p>
        </w:tc>
      </w:tr>
    </w:tbl>
    <w:p w:rsidR="00650684" w:rsidRDefault="00650684" w:rsidP="00650684"/>
    <w:p w:rsidR="00650684" w:rsidRDefault="00650684"/>
    <w:sectPr w:rsidR="00650684" w:rsidSect="00AC41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imewo">
    <w15:presenceInfo w15:providerId="None" w15:userId="jaimew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C6292"/>
    <w:rsid w:val="00005FAB"/>
    <w:rsid w:val="0005673D"/>
    <w:rsid w:val="00057EE8"/>
    <w:rsid w:val="000F5B9E"/>
    <w:rsid w:val="001405A3"/>
    <w:rsid w:val="00220C50"/>
    <w:rsid w:val="00232AF4"/>
    <w:rsid w:val="002863E7"/>
    <w:rsid w:val="002C4781"/>
    <w:rsid w:val="003E554A"/>
    <w:rsid w:val="00406E04"/>
    <w:rsid w:val="0043281D"/>
    <w:rsid w:val="0048573A"/>
    <w:rsid w:val="00623097"/>
    <w:rsid w:val="00650684"/>
    <w:rsid w:val="006E4FC4"/>
    <w:rsid w:val="00740458"/>
    <w:rsid w:val="00842698"/>
    <w:rsid w:val="008934F2"/>
    <w:rsid w:val="00934AB0"/>
    <w:rsid w:val="00960390"/>
    <w:rsid w:val="009701DB"/>
    <w:rsid w:val="009E3167"/>
    <w:rsid w:val="00A338DF"/>
    <w:rsid w:val="00A504A0"/>
    <w:rsid w:val="00A77EB7"/>
    <w:rsid w:val="00AA0082"/>
    <w:rsid w:val="00AC41D2"/>
    <w:rsid w:val="00AC7303"/>
    <w:rsid w:val="00AF7963"/>
    <w:rsid w:val="00B95BAC"/>
    <w:rsid w:val="00C465AE"/>
    <w:rsid w:val="00C53AFA"/>
    <w:rsid w:val="00C63C5C"/>
    <w:rsid w:val="00C85D59"/>
    <w:rsid w:val="00CA6DC0"/>
    <w:rsid w:val="00CC5813"/>
    <w:rsid w:val="00D167E5"/>
    <w:rsid w:val="00D3456B"/>
    <w:rsid w:val="00D516DA"/>
    <w:rsid w:val="00D86A37"/>
    <w:rsid w:val="00DB4057"/>
    <w:rsid w:val="00E1330E"/>
    <w:rsid w:val="00E5516D"/>
    <w:rsid w:val="00EC6292"/>
    <w:rsid w:val="00EF0063"/>
    <w:rsid w:val="00EF053F"/>
    <w:rsid w:val="00F822CC"/>
    <w:rsid w:val="00FC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CFAA27-6EE8-4954-A802-EC3B469D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4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6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6">
    <w:name w:val="Medium Shading 2 Accent 6"/>
    <w:basedOn w:val="Tabelanormal"/>
    <w:uiPriority w:val="64"/>
    <w:rsid w:val="00AC41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2</Pages>
  <Words>460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EES</dc:creator>
  <cp:lastModifiedBy>jaimewo</cp:lastModifiedBy>
  <cp:revision>32</cp:revision>
  <dcterms:created xsi:type="dcterms:W3CDTF">2013-08-14T13:10:00Z</dcterms:created>
  <dcterms:modified xsi:type="dcterms:W3CDTF">2014-04-29T00:20:00Z</dcterms:modified>
</cp:coreProperties>
</file>